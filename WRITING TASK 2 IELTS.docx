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1E77" w14:textId="77777777" w:rsidR="006F446B" w:rsidRPr="006F446B" w:rsidRDefault="006F446B" w:rsidP="006F446B">
      <w:pPr>
        <w:spacing w:after="150" w:line="396" w:lineRule="atLeast"/>
        <w:outlineLvl w:val="1"/>
        <w:rPr>
          <w:rFonts w:ascii="Lucida Sans Unicode" w:eastAsia="Times New Roman" w:hAnsi="Lucida Sans Unicode" w:cs="Lucida Sans Unicode"/>
          <w:color w:val="005A8C"/>
          <w:kern w:val="36"/>
          <w:sz w:val="26"/>
          <w:szCs w:val="26"/>
          <w:lang w:eastAsia="en-IN"/>
        </w:rPr>
      </w:pPr>
      <w:r w:rsidRPr="006F446B">
        <w:rPr>
          <w:rFonts w:ascii="Lucida Sans Unicode" w:eastAsia="Times New Roman" w:hAnsi="Lucida Sans Unicode" w:cs="Lucida Sans Unicode"/>
          <w:b/>
          <w:bCs/>
          <w:color w:val="005A8C"/>
          <w:kern w:val="36"/>
          <w:sz w:val="26"/>
          <w:szCs w:val="26"/>
          <w:lang w:eastAsia="en-IN"/>
        </w:rPr>
        <w:t>Essay topics: </w:t>
      </w:r>
      <w:r w:rsidRPr="006F446B">
        <w:rPr>
          <w:rFonts w:ascii="Lucida Sans Unicode" w:eastAsia="Times New Roman" w:hAnsi="Lucida Sans Unicode" w:cs="Lucida Sans Unicode"/>
          <w:color w:val="005A8C"/>
          <w:kern w:val="36"/>
          <w:sz w:val="26"/>
          <w:szCs w:val="26"/>
          <w:lang w:eastAsia="en-IN"/>
        </w:rPr>
        <w:t>Mobile phones have changed the way many people communicate. Nowadays people cannot live without them if they want to be a part of society.</w:t>
      </w:r>
      <w:r w:rsidRPr="006F446B">
        <w:rPr>
          <w:rFonts w:ascii="Lucida Sans Unicode" w:eastAsia="Times New Roman" w:hAnsi="Lucida Sans Unicode" w:cs="Lucida Sans Unicode"/>
          <w:color w:val="005A8C"/>
          <w:kern w:val="36"/>
          <w:sz w:val="26"/>
          <w:szCs w:val="26"/>
          <w:lang w:eastAsia="en-IN"/>
        </w:rPr>
        <w:br/>
        <w:t>To what extent do you think this is true?</w:t>
      </w:r>
      <w:r w:rsidRPr="006F446B">
        <w:rPr>
          <w:rFonts w:ascii="Lucida Sans Unicode" w:eastAsia="Times New Roman" w:hAnsi="Lucida Sans Unicode" w:cs="Lucida Sans Unicode"/>
          <w:color w:val="005A8C"/>
          <w:kern w:val="36"/>
          <w:sz w:val="26"/>
          <w:szCs w:val="26"/>
          <w:lang w:eastAsia="en-IN"/>
        </w:rPr>
        <w:br/>
        <w:t>Why do you some people have not adapted to this type of communication?</w:t>
      </w:r>
      <w:r w:rsidRPr="006F446B">
        <w:rPr>
          <w:rFonts w:ascii="Lucida Sans Unicode" w:eastAsia="Times New Roman" w:hAnsi="Lucida Sans Unicode" w:cs="Lucida Sans Unicode"/>
          <w:color w:val="005A8C"/>
          <w:kern w:val="36"/>
          <w:sz w:val="26"/>
          <w:szCs w:val="26"/>
          <w:lang w:eastAsia="en-IN"/>
        </w:rPr>
        <w:br/>
        <w:t>Give reasons for your answer and include any relevant examples from your own knowledge or experience.</w:t>
      </w:r>
    </w:p>
    <w:p w14:paraId="1EADADE0" w14:textId="67756B4C" w:rsidR="006F446B" w:rsidRPr="006F446B" w:rsidRDefault="006F446B" w:rsidP="006F446B">
      <w:pPr>
        <w:spacing w:after="0" w:line="240" w:lineRule="auto"/>
        <w:rPr>
          <w:rFonts w:ascii="Lucida Sans Unicode" w:eastAsia="Times New Roman" w:hAnsi="Lucida Sans Unicode" w:cs="Lucida Sans Unicode"/>
          <w:color w:val="333333"/>
          <w:sz w:val="27"/>
          <w:szCs w:val="27"/>
          <w:lang w:eastAsia="en-IN"/>
        </w:rPr>
      </w:pPr>
      <w:r w:rsidRPr="006F446B">
        <w:rPr>
          <w:rFonts w:ascii="Lucida Sans Unicode" w:eastAsia="Times New Roman" w:hAnsi="Lucida Sans Unicode" w:cs="Lucida Sans Unicode"/>
          <w:noProof/>
          <w:color w:val="0000FF"/>
          <w:sz w:val="27"/>
          <w:szCs w:val="27"/>
          <w:lang w:eastAsia="en-IN"/>
        </w:rPr>
        <w:drawing>
          <wp:inline distT="0" distB="0" distL="0" distR="0" wp14:anchorId="0E54E7DF" wp14:editId="2213AA35">
            <wp:extent cx="2952750" cy="1695450"/>
            <wp:effectExtent l="0" t="0" r="0" b="0"/>
            <wp:docPr id="1" name="Picture 1" descr="dttt849200's picture">
              <a:hlinkClick xmlns:a="http://schemas.openxmlformats.org/drawingml/2006/main" r:id="rId4"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t849200's picture">
                      <a:hlinkClick r:id="rId4" tooltip="&quot;View user profil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695450"/>
                    </a:xfrm>
                    <a:prstGeom prst="rect">
                      <a:avLst/>
                    </a:prstGeom>
                    <a:noFill/>
                    <a:ln>
                      <a:noFill/>
                    </a:ln>
                  </pic:spPr>
                </pic:pic>
              </a:graphicData>
            </a:graphic>
          </wp:inline>
        </w:drawing>
      </w:r>
    </w:p>
    <w:p w14:paraId="07F41A68" w14:textId="77777777" w:rsidR="006F446B" w:rsidRPr="006F446B" w:rsidRDefault="006F446B" w:rsidP="006F446B">
      <w:pPr>
        <w:spacing w:before="75" w:after="75" w:line="396" w:lineRule="atLeast"/>
        <w:rPr>
          <w:rFonts w:ascii="Lucida Sans Unicode" w:eastAsia="Times New Roman" w:hAnsi="Lucida Sans Unicode" w:cs="Lucida Sans Unicode"/>
          <w:i/>
          <w:iCs/>
          <w:color w:val="333333"/>
          <w:sz w:val="27"/>
          <w:szCs w:val="27"/>
          <w:lang w:eastAsia="en-IN"/>
        </w:rPr>
      </w:pPr>
      <w:r w:rsidRPr="006F446B">
        <w:rPr>
          <w:rFonts w:ascii="Lucida Sans Unicode" w:eastAsia="Times New Roman" w:hAnsi="Lucida Sans Unicode" w:cs="Lucida Sans Unicode"/>
          <w:i/>
          <w:iCs/>
          <w:color w:val="333333"/>
          <w:sz w:val="27"/>
          <w:szCs w:val="27"/>
          <w:lang w:eastAsia="en-IN"/>
        </w:rPr>
        <w:t>Submitted by </w:t>
      </w:r>
      <w:hyperlink r:id="rId6" w:tooltip="View user profile." w:history="1">
        <w:r w:rsidRPr="006F446B">
          <w:rPr>
            <w:rFonts w:ascii="Lucida Sans Unicode" w:eastAsia="Times New Roman" w:hAnsi="Lucida Sans Unicode" w:cs="Lucida Sans Unicode"/>
            <w:i/>
            <w:iCs/>
            <w:color w:val="0000FF"/>
            <w:sz w:val="27"/>
            <w:szCs w:val="27"/>
            <w:u w:val="single"/>
            <w:lang w:eastAsia="en-IN"/>
          </w:rPr>
          <w:t>dttt849200</w:t>
        </w:r>
      </w:hyperlink>
      <w:r w:rsidRPr="006F446B">
        <w:rPr>
          <w:rFonts w:ascii="Lucida Sans Unicode" w:eastAsia="Times New Roman" w:hAnsi="Lucida Sans Unicode" w:cs="Lucida Sans Unicode"/>
          <w:i/>
          <w:iCs/>
          <w:color w:val="333333"/>
          <w:sz w:val="27"/>
          <w:szCs w:val="27"/>
          <w:lang w:eastAsia="en-IN"/>
        </w:rPr>
        <w:t> on Sat, 01/21/2017 - 07:35</w:t>
      </w:r>
    </w:p>
    <w:p w14:paraId="3AA5CBD1" w14:textId="77777777" w:rsidR="006F446B" w:rsidRPr="006F446B" w:rsidRDefault="006F446B" w:rsidP="006F446B">
      <w:pPr>
        <w:spacing w:after="150" w:line="396" w:lineRule="atLeast"/>
        <w:rPr>
          <w:rFonts w:ascii="Lucida Sans Unicode" w:eastAsia="Times New Roman" w:hAnsi="Lucida Sans Unicode" w:cs="Lucida Sans Unicode"/>
          <w:color w:val="333333"/>
          <w:sz w:val="30"/>
          <w:szCs w:val="30"/>
          <w:lang w:eastAsia="en-IN"/>
        </w:rPr>
      </w:pPr>
      <w:r w:rsidRPr="006F446B">
        <w:rPr>
          <w:rFonts w:ascii="Lucida Sans Unicode" w:eastAsia="Times New Roman" w:hAnsi="Lucida Sans Unicode" w:cs="Lucida Sans Unicode"/>
          <w:color w:val="333333"/>
          <w:sz w:val="30"/>
          <w:szCs w:val="30"/>
          <w:lang w:eastAsia="en-IN"/>
        </w:rPr>
        <w:t>These days, the way lots of people connect to others is different from it in the past, due to mobile phones. It is impossible, as many people think, to not have this type of communication if we live in community. In my opinion, it is important for us to have mobile phones to communicate, it is, however, not the only way.</w:t>
      </w:r>
      <w:r w:rsidRPr="006F446B">
        <w:rPr>
          <w:rFonts w:ascii="Lucida Sans Unicode" w:eastAsia="Times New Roman" w:hAnsi="Lucida Sans Unicode" w:cs="Lucida Sans Unicode"/>
          <w:color w:val="333333"/>
          <w:sz w:val="30"/>
          <w:szCs w:val="30"/>
          <w:lang w:eastAsia="en-IN"/>
        </w:rPr>
        <w:br/>
        <w:t>One the one hand, today, one of the most popular ways to contact is using mobile phones, since people can make phone calls, text and send messages and connect with others through social network such as Facebook, Twitter with their mobile phones. When people first meet, they often ask for phone numbers. It is the easiest way to keep in touch, because mobile phones are movable so we often have them with us wherever we go.</w:t>
      </w:r>
      <w:r w:rsidRPr="006F446B">
        <w:rPr>
          <w:rFonts w:ascii="Lucida Sans Unicode" w:eastAsia="Times New Roman" w:hAnsi="Lucida Sans Unicode" w:cs="Lucida Sans Unicode"/>
          <w:color w:val="333333"/>
          <w:sz w:val="30"/>
          <w:szCs w:val="30"/>
          <w:lang w:eastAsia="en-IN"/>
        </w:rPr>
        <w:br/>
        <w:t xml:space="preserve">On the other hand, it is not imperative for us to have mobile phones when we live in society. There are still another ways </w:t>
      </w:r>
      <w:r w:rsidRPr="006F446B">
        <w:rPr>
          <w:rFonts w:ascii="Lucida Sans Unicode" w:eastAsia="Times New Roman" w:hAnsi="Lucida Sans Unicode" w:cs="Lucida Sans Unicode"/>
          <w:color w:val="333333"/>
          <w:sz w:val="30"/>
          <w:szCs w:val="30"/>
          <w:lang w:eastAsia="en-IN"/>
        </w:rPr>
        <w:lastRenderedPageBreak/>
        <w:t>to make connection. Many community members don’t have their own mobile phones, but they can contact to others by writing letters or sending email on computers, talking through telephones or having face-to-face conversations.</w:t>
      </w:r>
      <w:r w:rsidRPr="006F446B">
        <w:rPr>
          <w:rFonts w:ascii="Lucida Sans Unicode" w:eastAsia="Times New Roman" w:hAnsi="Lucida Sans Unicode" w:cs="Lucida Sans Unicode"/>
          <w:color w:val="333333"/>
          <w:sz w:val="30"/>
          <w:szCs w:val="30"/>
          <w:lang w:eastAsia="en-IN"/>
        </w:rPr>
        <w:br/>
        <w:t>Some people, elderly for instance, usually communicate in those ways above instead of adapting to mobile phones. This may be because they cannot use them well, or they don’t want to be dependent on mobile phones, because many people who own this mean of communication become mobile-phone-addicts with their eyes sticking to the phone screen most of their time.</w:t>
      </w:r>
      <w:r w:rsidRPr="006F446B">
        <w:rPr>
          <w:rFonts w:ascii="Lucida Sans Unicode" w:eastAsia="Times New Roman" w:hAnsi="Lucida Sans Unicode" w:cs="Lucida Sans Unicode"/>
          <w:color w:val="333333"/>
          <w:sz w:val="30"/>
          <w:szCs w:val="30"/>
          <w:lang w:eastAsia="en-IN"/>
        </w:rPr>
        <w:br/>
        <w:t>In conclusion, a mobile phone is very useful and convenient to connect in the age of technology, but we should not overuse them, as they can make us depend on them and less aware of other important things.</w:t>
      </w:r>
    </w:p>
    <w:p w14:paraId="75046DDA" w14:textId="51268007" w:rsidR="00F6379D" w:rsidRDefault="00F6379D"/>
    <w:p w14:paraId="4C957DA4" w14:textId="77777777" w:rsidR="006F446B" w:rsidRPr="006F446B" w:rsidRDefault="006F446B" w:rsidP="006F446B">
      <w:pPr>
        <w:spacing w:after="75" w:line="240" w:lineRule="auto"/>
        <w:outlineLvl w:val="0"/>
        <w:rPr>
          <w:rFonts w:ascii="Arial" w:eastAsia="Times New Roman" w:hAnsi="Arial" w:cs="Times New Roman"/>
          <w:b/>
          <w:bCs/>
          <w:color w:val="1A1A1A"/>
          <w:kern w:val="36"/>
          <w:sz w:val="68"/>
          <w:szCs w:val="68"/>
          <w:lang w:eastAsia="en-IN"/>
        </w:rPr>
      </w:pPr>
      <w:r w:rsidRPr="006F446B">
        <w:rPr>
          <w:rFonts w:ascii="Arial" w:eastAsia="Times New Roman" w:hAnsi="Arial" w:cs="Times New Roman"/>
          <w:b/>
          <w:bCs/>
          <w:color w:val="1A1A1A"/>
          <w:kern w:val="36"/>
          <w:sz w:val="68"/>
          <w:szCs w:val="68"/>
          <w:lang w:eastAsia="en-IN"/>
        </w:rPr>
        <w:t>IELTS Essay Correction: Mobile Phones Have Changed the Way People Communicate.</w:t>
      </w:r>
    </w:p>
    <w:p w14:paraId="1E01D5AC" w14:textId="77777777" w:rsidR="006F446B" w:rsidRPr="006F446B" w:rsidRDefault="006F446B" w:rsidP="006F446B">
      <w:pPr>
        <w:spacing w:line="240" w:lineRule="auto"/>
        <w:rPr>
          <w:rFonts w:ascii="Arial" w:eastAsia="Times New Roman" w:hAnsi="Arial" w:cs="Arial"/>
          <w:caps/>
          <w:color w:val="999999"/>
          <w:spacing w:val="24"/>
          <w:sz w:val="18"/>
          <w:szCs w:val="18"/>
          <w:lang w:eastAsia="en-IN"/>
        </w:rPr>
      </w:pPr>
      <w:r w:rsidRPr="006F446B">
        <w:rPr>
          <w:rFonts w:ascii="Arial" w:eastAsia="Times New Roman" w:hAnsi="Arial" w:cs="Arial"/>
          <w:caps/>
          <w:color w:val="999999"/>
          <w:spacing w:val="24"/>
          <w:sz w:val="18"/>
          <w:szCs w:val="18"/>
          <w:lang w:eastAsia="en-IN"/>
        </w:rPr>
        <w:t>BY </w:t>
      </w:r>
      <w:hyperlink r:id="rId7" w:tooltip="View all posts by Sartaj Singh" w:history="1">
        <w:r w:rsidRPr="006F446B">
          <w:rPr>
            <w:rFonts w:ascii="Arial" w:eastAsia="Times New Roman" w:hAnsi="Arial" w:cs="Arial"/>
            <w:caps/>
            <w:color w:val="D65548"/>
            <w:spacing w:val="24"/>
            <w:sz w:val="18"/>
            <w:szCs w:val="18"/>
            <w:u w:val="single"/>
            <w:lang w:eastAsia="en-IN"/>
          </w:rPr>
          <w:t>SARTAJ SINGH</w:t>
        </w:r>
      </w:hyperlink>
      <w:r w:rsidRPr="006F446B">
        <w:rPr>
          <w:rFonts w:ascii="Arial" w:eastAsia="Times New Roman" w:hAnsi="Arial" w:cs="Arial"/>
          <w:caps/>
          <w:color w:val="999999"/>
          <w:spacing w:val="24"/>
          <w:sz w:val="18"/>
          <w:szCs w:val="18"/>
          <w:lang w:eastAsia="en-IN"/>
        </w:rPr>
        <w:t> ON </w:t>
      </w:r>
      <w:hyperlink r:id="rId8" w:tooltip="10:57 am" w:history="1">
        <w:r w:rsidRPr="006F446B">
          <w:rPr>
            <w:rFonts w:ascii="Arial" w:eastAsia="Times New Roman" w:hAnsi="Arial" w:cs="Arial"/>
            <w:caps/>
            <w:color w:val="D65548"/>
            <w:spacing w:val="24"/>
            <w:sz w:val="18"/>
            <w:szCs w:val="18"/>
            <w:u w:val="single"/>
            <w:lang w:eastAsia="en-IN"/>
          </w:rPr>
          <w:t>JANUARY 24, 2018</w:t>
        </w:r>
      </w:hyperlink>
      <w:r w:rsidRPr="006F446B">
        <w:rPr>
          <w:rFonts w:ascii="Arial" w:eastAsia="Times New Roman" w:hAnsi="Arial" w:cs="Arial"/>
          <w:caps/>
          <w:color w:val="999999"/>
          <w:spacing w:val="24"/>
          <w:sz w:val="18"/>
          <w:szCs w:val="18"/>
          <w:lang w:eastAsia="en-IN"/>
        </w:rPr>
        <w:t xml:space="preserve"> • ( </w:t>
      </w:r>
      <w:hyperlink r:id="rId9" w:anchor="respond" w:history="1">
        <w:r w:rsidRPr="006F446B">
          <w:rPr>
            <w:rFonts w:ascii="Arial" w:eastAsia="Times New Roman" w:hAnsi="Arial" w:cs="Arial"/>
            <w:caps/>
            <w:color w:val="D65548"/>
            <w:spacing w:val="24"/>
            <w:sz w:val="18"/>
            <w:szCs w:val="18"/>
            <w:u w:val="single"/>
            <w:lang w:eastAsia="en-IN"/>
          </w:rPr>
          <w:t>LEAVE A COMMENT</w:t>
        </w:r>
      </w:hyperlink>
      <w:r w:rsidRPr="006F446B">
        <w:rPr>
          <w:rFonts w:ascii="Arial" w:eastAsia="Times New Roman" w:hAnsi="Arial" w:cs="Arial"/>
          <w:caps/>
          <w:color w:val="999999"/>
          <w:spacing w:val="24"/>
          <w:sz w:val="18"/>
          <w:szCs w:val="18"/>
          <w:lang w:eastAsia="en-IN"/>
        </w:rPr>
        <w:t> )</w:t>
      </w:r>
    </w:p>
    <w:p w14:paraId="476ED9D6"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b/>
          <w:bCs/>
          <w:sz w:val="24"/>
          <w:szCs w:val="24"/>
          <w:lang w:eastAsia="en-IN"/>
        </w:rPr>
        <w:t xml:space="preserve">Mobile phones have changed the way many people communicate. Nowadays people </w:t>
      </w:r>
      <w:proofErr w:type="spellStart"/>
      <w:r w:rsidRPr="006F446B">
        <w:rPr>
          <w:rFonts w:ascii="Times New Roman" w:eastAsia="Times New Roman" w:hAnsi="Times New Roman" w:cs="Times New Roman"/>
          <w:b/>
          <w:bCs/>
          <w:sz w:val="24"/>
          <w:szCs w:val="24"/>
          <w:lang w:eastAsia="en-IN"/>
        </w:rPr>
        <w:t>can not</w:t>
      </w:r>
      <w:proofErr w:type="spellEnd"/>
      <w:r w:rsidRPr="006F446B">
        <w:rPr>
          <w:rFonts w:ascii="Times New Roman" w:eastAsia="Times New Roman" w:hAnsi="Times New Roman" w:cs="Times New Roman"/>
          <w:b/>
          <w:bCs/>
          <w:sz w:val="24"/>
          <w:szCs w:val="24"/>
          <w:lang w:eastAsia="en-IN"/>
        </w:rPr>
        <w:t xml:space="preserve"> live without them if they want to be a part of society. To what extent do you think this is true? Why do you think some people have not adapted to this type of communication?</w:t>
      </w:r>
    </w:p>
    <w:p w14:paraId="02A7C2FC"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t>40 minutes, 250 words at least.</w:t>
      </w:r>
    </w:p>
    <w:p w14:paraId="78EFE1A9"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t>Answer:</w:t>
      </w:r>
    </w:p>
    <w:p w14:paraId="25B0FF5E"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lastRenderedPageBreak/>
        <w:t>Transformation in the ways of communication has been observed with the advent of mobile phone. It has become necessity of day-to-day interaction as this is the medium that </w:t>
      </w:r>
      <w:del w:id="0" w:author="Unknown">
        <w:r w:rsidRPr="006F446B">
          <w:rPr>
            <w:rFonts w:ascii="Times New Roman" w:eastAsia="Times New Roman" w:hAnsi="Times New Roman" w:cs="Times New Roman"/>
            <w:sz w:val="24"/>
            <w:szCs w:val="24"/>
            <w:lang w:eastAsia="en-IN"/>
          </w:rPr>
          <w:delText>is connecting</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connects</w:t>
      </w:r>
      <w:r w:rsidRPr="006F446B">
        <w:rPr>
          <w:rFonts w:ascii="Times New Roman" w:eastAsia="Times New Roman" w:hAnsi="Times New Roman" w:cs="Times New Roman"/>
          <w:sz w:val="24"/>
          <w:szCs w:val="24"/>
          <w:lang w:eastAsia="en-IN"/>
        </w:rPr>
        <w:t> people in their highly volatile </w:t>
      </w:r>
      <w:r w:rsidRPr="006F446B">
        <w:rPr>
          <w:rFonts w:ascii="Times New Roman" w:eastAsia="Times New Roman" w:hAnsi="Times New Roman" w:cs="Times New Roman"/>
          <w:color w:val="0000FF"/>
          <w:sz w:val="24"/>
          <w:szCs w:val="24"/>
          <w:lang w:eastAsia="en-IN"/>
        </w:rPr>
        <w:t>(busy)</w:t>
      </w:r>
      <w:r w:rsidRPr="006F446B">
        <w:rPr>
          <w:rFonts w:ascii="Times New Roman" w:eastAsia="Times New Roman" w:hAnsi="Times New Roman" w:cs="Times New Roman"/>
          <w:sz w:val="24"/>
          <w:szCs w:val="24"/>
          <w:lang w:eastAsia="en-IN"/>
        </w:rPr>
        <w:t> schedules. </w:t>
      </w:r>
      <w:del w:id="1" w:author="Unknown">
        <w:r w:rsidRPr="006F446B">
          <w:rPr>
            <w:rFonts w:ascii="Times New Roman" w:eastAsia="Times New Roman" w:hAnsi="Times New Roman" w:cs="Times New Roman"/>
            <w:sz w:val="24"/>
            <w:szCs w:val="24"/>
            <w:lang w:eastAsia="en-IN"/>
          </w:rPr>
          <w:delText>To a large extent</w:delText>
        </w:r>
      </w:del>
      <w:r w:rsidRPr="006F446B">
        <w:rPr>
          <w:rFonts w:ascii="Times New Roman" w:eastAsia="Times New Roman" w:hAnsi="Times New Roman" w:cs="Times New Roman"/>
          <w:sz w:val="24"/>
          <w:szCs w:val="24"/>
          <w:lang w:eastAsia="en-IN"/>
        </w:rPr>
        <w:t> I believe this is true that </w:t>
      </w:r>
      <w:r w:rsidRPr="006F446B">
        <w:rPr>
          <w:rFonts w:ascii="Times New Roman" w:eastAsia="Times New Roman" w:hAnsi="Times New Roman" w:cs="Times New Roman"/>
          <w:color w:val="0000FF"/>
          <w:sz w:val="24"/>
          <w:szCs w:val="24"/>
          <w:lang w:eastAsia="en-IN"/>
        </w:rPr>
        <w:t>to a large extent</w:t>
      </w:r>
      <w:r w:rsidRPr="006F446B">
        <w:rPr>
          <w:rFonts w:ascii="Times New Roman" w:eastAsia="Times New Roman" w:hAnsi="Times New Roman" w:cs="Times New Roman"/>
          <w:sz w:val="24"/>
          <w:szCs w:val="24"/>
          <w:lang w:eastAsia="en-IN"/>
        </w:rPr>
        <w:t xml:space="preserve"> people </w:t>
      </w:r>
      <w:proofErr w:type="spellStart"/>
      <w:r w:rsidRPr="006F446B">
        <w:rPr>
          <w:rFonts w:ascii="Times New Roman" w:eastAsia="Times New Roman" w:hAnsi="Times New Roman" w:cs="Times New Roman"/>
          <w:sz w:val="24"/>
          <w:szCs w:val="24"/>
          <w:lang w:eastAsia="en-IN"/>
        </w:rPr>
        <w:t>can not</w:t>
      </w:r>
      <w:proofErr w:type="spellEnd"/>
      <w:r w:rsidRPr="006F446B">
        <w:rPr>
          <w:rFonts w:ascii="Times New Roman" w:eastAsia="Times New Roman" w:hAnsi="Times New Roman" w:cs="Times New Roman"/>
          <w:sz w:val="24"/>
          <w:szCs w:val="24"/>
          <w:lang w:eastAsia="en-IN"/>
        </w:rPr>
        <w:t xml:space="preserve"> live without mobiles anymore and it is the only option left to be a part of the society while </w:t>
      </w:r>
      <w:del w:id="2" w:author="Unknown">
        <w:r w:rsidRPr="006F446B">
          <w:rPr>
            <w:rFonts w:ascii="Times New Roman" w:eastAsia="Times New Roman" w:hAnsi="Times New Roman" w:cs="Times New Roman"/>
            <w:sz w:val="24"/>
            <w:szCs w:val="24"/>
            <w:lang w:eastAsia="en-IN"/>
          </w:rPr>
          <w:delText>having lived</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living</w:t>
      </w:r>
      <w:r w:rsidRPr="006F446B">
        <w:rPr>
          <w:rFonts w:ascii="Times New Roman" w:eastAsia="Times New Roman" w:hAnsi="Times New Roman" w:cs="Times New Roman"/>
          <w:sz w:val="24"/>
          <w:szCs w:val="24"/>
          <w:lang w:eastAsia="en-IN"/>
        </w:rPr>
        <w:t> a busy life.</w:t>
      </w:r>
    </w:p>
    <w:p w14:paraId="12418401"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t>Admittedly, invention of mobile phones brought a new revolution in the way of communication. Firstly, it </w:t>
      </w:r>
      <w:del w:id="3" w:author="Unknown">
        <w:r w:rsidRPr="006F446B">
          <w:rPr>
            <w:rFonts w:ascii="Times New Roman" w:eastAsia="Times New Roman" w:hAnsi="Times New Roman" w:cs="Times New Roman"/>
            <w:sz w:val="24"/>
            <w:szCs w:val="24"/>
            <w:lang w:eastAsia="en-IN"/>
          </w:rPr>
          <w:delText>played</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plays</w:t>
      </w:r>
      <w:r w:rsidRPr="006F446B">
        <w:rPr>
          <w:rFonts w:ascii="Times New Roman" w:eastAsia="Times New Roman" w:hAnsi="Times New Roman" w:cs="Times New Roman"/>
          <w:sz w:val="24"/>
          <w:szCs w:val="24"/>
          <w:lang w:eastAsia="en-IN"/>
        </w:rPr>
        <w:t> a key role in joining </w:t>
      </w:r>
      <w:r w:rsidRPr="006F446B">
        <w:rPr>
          <w:rFonts w:ascii="Times New Roman" w:eastAsia="Times New Roman" w:hAnsi="Times New Roman" w:cs="Times New Roman"/>
          <w:color w:val="0000FF"/>
          <w:sz w:val="24"/>
          <w:szCs w:val="24"/>
          <w:lang w:eastAsia="en-IN"/>
        </w:rPr>
        <w:t>(connecting)</w:t>
      </w:r>
      <w:r w:rsidRPr="006F446B">
        <w:rPr>
          <w:rFonts w:ascii="Times New Roman" w:eastAsia="Times New Roman" w:hAnsi="Times New Roman" w:cs="Times New Roman"/>
          <w:sz w:val="24"/>
          <w:szCs w:val="24"/>
          <w:lang w:eastAsia="en-IN"/>
        </w:rPr>
        <w:t> individuals from the society, especially when excessive work pressure and boundless stress hinder them </w:t>
      </w:r>
      <w:del w:id="4" w:author="Unknown">
        <w:r w:rsidRPr="006F446B">
          <w:rPr>
            <w:rFonts w:ascii="Times New Roman" w:eastAsia="Times New Roman" w:hAnsi="Times New Roman" w:cs="Times New Roman"/>
            <w:sz w:val="24"/>
            <w:szCs w:val="24"/>
            <w:lang w:eastAsia="en-IN"/>
          </w:rPr>
          <w:delText>to follow</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from following (prevent them from following)</w:t>
      </w:r>
      <w:r w:rsidRPr="006F446B">
        <w:rPr>
          <w:rFonts w:ascii="Times New Roman" w:eastAsia="Times New Roman" w:hAnsi="Times New Roman" w:cs="Times New Roman"/>
          <w:sz w:val="24"/>
          <w:szCs w:val="24"/>
          <w:lang w:eastAsia="en-IN"/>
        </w:rPr>
        <w:t> traditional means of communication such as meeting someone personally. Back to back day events </w:t>
      </w:r>
      <w:del w:id="5" w:author="Unknown">
        <w:r w:rsidRPr="006F446B">
          <w:rPr>
            <w:rFonts w:ascii="Times New Roman" w:eastAsia="Times New Roman" w:hAnsi="Times New Roman" w:cs="Times New Roman"/>
            <w:sz w:val="24"/>
            <w:szCs w:val="24"/>
            <w:lang w:eastAsia="en-IN"/>
          </w:rPr>
          <w:delText>keeps</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keep</w:t>
      </w:r>
      <w:r w:rsidRPr="006F446B">
        <w:rPr>
          <w:rFonts w:ascii="Times New Roman" w:eastAsia="Times New Roman" w:hAnsi="Times New Roman" w:cs="Times New Roman"/>
          <w:sz w:val="24"/>
          <w:szCs w:val="24"/>
          <w:lang w:eastAsia="en-IN"/>
        </w:rPr>
        <w:t> people busy and, in order to respect protocols and societal obligations, it becomes important to resort to </w:t>
      </w:r>
      <w:del w:id="6" w:author="Unknown">
        <w:r w:rsidRPr="006F446B">
          <w:rPr>
            <w:rFonts w:ascii="Times New Roman" w:eastAsia="Times New Roman" w:hAnsi="Times New Roman" w:cs="Times New Roman"/>
            <w:sz w:val="24"/>
            <w:szCs w:val="24"/>
            <w:lang w:eastAsia="en-IN"/>
          </w:rPr>
          <w:delText>conventional</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FF0000"/>
          <w:sz w:val="24"/>
          <w:szCs w:val="24"/>
          <w:lang w:eastAsia="en-IN"/>
        </w:rPr>
        <w:t>(conventional = traditional. These methods are personal one-on-one communication)</w:t>
      </w:r>
      <w:r w:rsidRPr="006F446B">
        <w:rPr>
          <w:rFonts w:ascii="Times New Roman" w:eastAsia="Times New Roman" w:hAnsi="Times New Roman" w:cs="Times New Roman"/>
          <w:sz w:val="24"/>
          <w:szCs w:val="24"/>
          <w:lang w:eastAsia="en-IN"/>
        </w:rPr>
        <w:t> method</w:t>
      </w:r>
      <w:r w:rsidRPr="006F446B">
        <w:rPr>
          <w:rFonts w:ascii="Times New Roman" w:eastAsia="Times New Roman" w:hAnsi="Times New Roman" w:cs="Times New Roman"/>
          <w:color w:val="0000FF"/>
          <w:sz w:val="24"/>
          <w:szCs w:val="24"/>
          <w:lang w:eastAsia="en-IN"/>
        </w:rPr>
        <w:t>s</w:t>
      </w:r>
      <w:r w:rsidRPr="006F446B">
        <w:rPr>
          <w:rFonts w:ascii="Times New Roman" w:eastAsia="Times New Roman" w:hAnsi="Times New Roman" w:cs="Times New Roman"/>
          <w:sz w:val="24"/>
          <w:szCs w:val="24"/>
          <w:lang w:eastAsia="en-IN"/>
        </w:rPr>
        <w:t> such as texting. Secondly, </w:t>
      </w:r>
      <w:del w:id="7" w:author="Unknown">
        <w:r w:rsidRPr="006F446B">
          <w:rPr>
            <w:rFonts w:ascii="Times New Roman" w:eastAsia="Times New Roman" w:hAnsi="Times New Roman" w:cs="Times New Roman"/>
            <w:sz w:val="24"/>
            <w:szCs w:val="24"/>
            <w:lang w:eastAsia="en-IN"/>
          </w:rPr>
          <w:delText>relying on mobile phones is also a major factor that we can not live without these compact gadgets that</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we rely on mobile phones (these compact devices) to</w:t>
      </w:r>
      <w:r w:rsidRPr="006F446B">
        <w:rPr>
          <w:rFonts w:ascii="Times New Roman" w:eastAsia="Times New Roman" w:hAnsi="Times New Roman" w:cs="Times New Roman"/>
          <w:sz w:val="24"/>
          <w:szCs w:val="24"/>
          <w:lang w:eastAsia="en-IN"/>
        </w:rPr>
        <w:t> not only keep records of contact details of the people but also remind us </w:t>
      </w:r>
      <w:r w:rsidRPr="006F446B">
        <w:rPr>
          <w:rFonts w:ascii="Times New Roman" w:eastAsia="Times New Roman" w:hAnsi="Times New Roman" w:cs="Times New Roman"/>
          <w:color w:val="0000FF"/>
          <w:sz w:val="24"/>
          <w:szCs w:val="24"/>
          <w:lang w:eastAsia="en-IN"/>
        </w:rPr>
        <w:t>of</w:t>
      </w:r>
      <w:r w:rsidRPr="006F446B">
        <w:rPr>
          <w:rFonts w:ascii="Times New Roman" w:eastAsia="Times New Roman" w:hAnsi="Times New Roman" w:cs="Times New Roman"/>
          <w:sz w:val="24"/>
          <w:szCs w:val="24"/>
          <w:lang w:eastAsia="en-IN"/>
        </w:rPr>
        <w:t> important birthday and anniversary dates so that we can wish them timely. In fact, writing personal comments about serious social issues on twitter gives us a realisation of a responsible citizen and we feel satisfied that we are contributing </w:t>
      </w:r>
      <w:del w:id="8" w:author="Unknown">
        <w:r w:rsidRPr="006F446B">
          <w:rPr>
            <w:rFonts w:ascii="Times New Roman" w:eastAsia="Times New Roman" w:hAnsi="Times New Roman" w:cs="Times New Roman"/>
            <w:sz w:val="24"/>
            <w:szCs w:val="24"/>
            <w:lang w:eastAsia="en-IN"/>
          </w:rPr>
          <w:delText>in</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to</w:t>
      </w:r>
      <w:r w:rsidRPr="006F446B">
        <w:rPr>
          <w:rFonts w:ascii="Times New Roman" w:eastAsia="Times New Roman" w:hAnsi="Times New Roman" w:cs="Times New Roman"/>
          <w:sz w:val="24"/>
          <w:szCs w:val="24"/>
          <w:lang w:eastAsia="en-IN"/>
        </w:rPr>
        <w:t> social causes.</w:t>
      </w:r>
    </w:p>
    <w:p w14:paraId="7671DF72"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t>Despite </w:t>
      </w:r>
      <w:del w:id="9" w:author="Unknown">
        <w:r w:rsidRPr="006F446B">
          <w:rPr>
            <w:rFonts w:ascii="Times New Roman" w:eastAsia="Times New Roman" w:hAnsi="Times New Roman" w:cs="Times New Roman"/>
            <w:sz w:val="24"/>
            <w:szCs w:val="24"/>
            <w:lang w:eastAsia="en-IN"/>
          </w:rPr>
          <w:delText>all</w:delText>
        </w:r>
      </w:del>
      <w:r w:rsidRPr="006F446B">
        <w:rPr>
          <w:rFonts w:ascii="Times New Roman" w:eastAsia="Times New Roman" w:hAnsi="Times New Roman" w:cs="Times New Roman"/>
          <w:sz w:val="24"/>
          <w:szCs w:val="24"/>
          <w:lang w:eastAsia="en-IN"/>
        </w:rPr>
        <w:t> these benefits of the advanced technology, there are few fellows </w:t>
      </w:r>
      <w:r w:rsidRPr="006F446B">
        <w:rPr>
          <w:rFonts w:ascii="Times New Roman" w:eastAsia="Times New Roman" w:hAnsi="Times New Roman" w:cs="Times New Roman"/>
          <w:color w:val="FF0000"/>
          <w:sz w:val="24"/>
          <w:szCs w:val="24"/>
          <w:lang w:eastAsia="en-IN"/>
        </w:rPr>
        <w:t>(informal word when it refers to </w:t>
      </w:r>
      <w:r w:rsidRPr="006F446B">
        <w:rPr>
          <w:rFonts w:ascii="Times New Roman" w:eastAsia="Times New Roman" w:hAnsi="Times New Roman" w:cs="Times New Roman"/>
          <w:i/>
          <w:iCs/>
          <w:color w:val="FF0000"/>
          <w:sz w:val="24"/>
          <w:szCs w:val="24"/>
          <w:lang w:eastAsia="en-IN"/>
        </w:rPr>
        <w:t>people</w:t>
      </w:r>
      <w:r w:rsidRPr="006F446B">
        <w:rPr>
          <w:rFonts w:ascii="Times New Roman" w:eastAsia="Times New Roman" w:hAnsi="Times New Roman" w:cs="Times New Roman"/>
          <w:color w:val="FF0000"/>
          <w:sz w:val="24"/>
          <w:szCs w:val="24"/>
          <w:lang w:eastAsia="en-IN"/>
        </w:rPr>
        <w:t>)</w:t>
      </w:r>
      <w:r w:rsidRPr="006F446B">
        <w:rPr>
          <w:rFonts w:ascii="Times New Roman" w:eastAsia="Times New Roman" w:hAnsi="Times New Roman" w:cs="Times New Roman"/>
          <w:sz w:val="24"/>
          <w:szCs w:val="24"/>
          <w:lang w:eastAsia="en-IN"/>
        </w:rPr>
        <w:t> who still believe in the traditional ways of communication which are declared as </w:t>
      </w:r>
      <w:del w:id="10" w:author="Unknown">
        <w:r w:rsidRPr="006F446B">
          <w:rPr>
            <w:rFonts w:ascii="Times New Roman" w:eastAsia="Times New Roman" w:hAnsi="Times New Roman" w:cs="Times New Roman"/>
            <w:sz w:val="24"/>
            <w:szCs w:val="24"/>
            <w:lang w:eastAsia="en-IN"/>
          </w:rPr>
          <w:delText>an</w:delText>
        </w:r>
      </w:del>
      <w:r w:rsidRPr="006F446B">
        <w:rPr>
          <w:rFonts w:ascii="Times New Roman" w:eastAsia="Times New Roman" w:hAnsi="Times New Roman" w:cs="Times New Roman"/>
          <w:sz w:val="24"/>
          <w:szCs w:val="24"/>
          <w:lang w:eastAsia="en-IN"/>
        </w:rPr>
        <w:t> obsolete by the tech-</w:t>
      </w:r>
      <w:proofErr w:type="spellStart"/>
      <w:r w:rsidRPr="006F446B">
        <w:rPr>
          <w:rFonts w:ascii="Times New Roman" w:eastAsia="Times New Roman" w:hAnsi="Times New Roman" w:cs="Times New Roman"/>
          <w:sz w:val="24"/>
          <w:szCs w:val="24"/>
          <w:lang w:eastAsia="en-IN"/>
        </w:rPr>
        <w:t>sevvy</w:t>
      </w:r>
      <w:proofErr w:type="spellEnd"/>
      <w:r w:rsidRPr="006F446B">
        <w:rPr>
          <w:rFonts w:ascii="Times New Roman" w:eastAsia="Times New Roman" w:hAnsi="Times New Roman" w:cs="Times New Roman"/>
          <w:sz w:val="24"/>
          <w:szCs w:val="24"/>
          <w:lang w:eastAsia="en-IN"/>
        </w:rPr>
        <w:t xml:space="preserve"> generation. As per their belief, old methods of meeting people and attending their important events is the best gesture to convey </w:t>
      </w:r>
      <w:del w:id="11" w:author="Unknown">
        <w:r w:rsidRPr="006F446B">
          <w:rPr>
            <w:rFonts w:ascii="Times New Roman" w:eastAsia="Times New Roman" w:hAnsi="Times New Roman" w:cs="Times New Roman"/>
            <w:sz w:val="24"/>
            <w:szCs w:val="24"/>
            <w:lang w:eastAsia="en-IN"/>
          </w:rPr>
          <w:delText>our</w:delText>
        </w:r>
      </w:del>
      <w:r w:rsidRPr="006F446B">
        <w:rPr>
          <w:rFonts w:ascii="Times New Roman" w:eastAsia="Times New Roman" w:hAnsi="Times New Roman" w:cs="Times New Roman"/>
          <w:sz w:val="24"/>
          <w:szCs w:val="24"/>
          <w:lang w:eastAsia="en-IN"/>
        </w:rPr>
        <w:t> feelings </w:t>
      </w:r>
      <w:del w:id="12" w:author="Unknown">
        <w:r w:rsidRPr="006F446B">
          <w:rPr>
            <w:rFonts w:ascii="Times New Roman" w:eastAsia="Times New Roman" w:hAnsi="Times New Roman" w:cs="Times New Roman"/>
            <w:sz w:val="24"/>
            <w:szCs w:val="24"/>
            <w:lang w:eastAsia="en-IN"/>
          </w:rPr>
          <w:delText>towards them</w:delText>
        </w:r>
      </w:del>
      <w:r w:rsidRPr="006F446B">
        <w:rPr>
          <w:rFonts w:ascii="Times New Roman" w:eastAsia="Times New Roman" w:hAnsi="Times New Roman" w:cs="Times New Roman"/>
          <w:sz w:val="24"/>
          <w:szCs w:val="24"/>
          <w:lang w:eastAsia="en-IN"/>
        </w:rPr>
        <w:t>. They believe that these ways are not artificial and give people impression that </w:t>
      </w:r>
      <w:del w:id="13" w:author="Unknown">
        <w:r w:rsidRPr="006F446B">
          <w:rPr>
            <w:rFonts w:ascii="Times New Roman" w:eastAsia="Times New Roman" w:hAnsi="Times New Roman" w:cs="Times New Roman"/>
            <w:sz w:val="24"/>
            <w:szCs w:val="24"/>
            <w:lang w:eastAsia="en-IN"/>
          </w:rPr>
          <w:delText>we</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color w:val="0000FF"/>
          <w:sz w:val="24"/>
          <w:szCs w:val="24"/>
          <w:lang w:eastAsia="en-IN"/>
        </w:rPr>
        <w:t>they</w:t>
      </w:r>
      <w:r w:rsidRPr="006F446B">
        <w:rPr>
          <w:rFonts w:ascii="Times New Roman" w:eastAsia="Times New Roman" w:hAnsi="Times New Roman" w:cs="Times New Roman"/>
          <w:sz w:val="24"/>
          <w:szCs w:val="24"/>
          <w:lang w:eastAsia="en-IN"/>
        </w:rPr>
        <w:t> value </w:t>
      </w:r>
      <w:del w:id="14" w:author="Unknown">
        <w:r w:rsidRPr="006F446B">
          <w:rPr>
            <w:rFonts w:ascii="Times New Roman" w:eastAsia="Times New Roman" w:hAnsi="Times New Roman" w:cs="Times New Roman"/>
            <w:sz w:val="24"/>
            <w:szCs w:val="24"/>
            <w:lang w:eastAsia="en-IN"/>
          </w:rPr>
          <w:delText>them</w:delText>
        </w:r>
      </w:del>
      <w:r w:rsidRPr="006F446B">
        <w:rPr>
          <w:rFonts w:ascii="Times New Roman" w:eastAsia="Times New Roman" w:hAnsi="Times New Roman" w:cs="Times New Roman"/>
          <w:sz w:val="24"/>
          <w:szCs w:val="24"/>
          <w:lang w:eastAsia="en-IN"/>
        </w:rPr>
        <w:t> </w:t>
      </w:r>
      <w:r w:rsidRPr="006F446B">
        <w:rPr>
          <w:rFonts w:ascii="Times New Roman" w:eastAsia="Times New Roman" w:hAnsi="Times New Roman" w:cs="Times New Roman"/>
          <w:i/>
          <w:iCs/>
          <w:color w:val="0000FF"/>
          <w:sz w:val="24"/>
          <w:szCs w:val="24"/>
          <w:lang w:eastAsia="en-IN"/>
        </w:rPr>
        <w:t>(They believe that meeting someone individually is important and gives an impression that all individuals are important.)</w:t>
      </w:r>
      <w:r w:rsidRPr="006F446B">
        <w:rPr>
          <w:rFonts w:ascii="Times New Roman" w:eastAsia="Times New Roman" w:hAnsi="Times New Roman" w:cs="Times New Roman"/>
          <w:i/>
          <w:iCs/>
          <w:sz w:val="24"/>
          <w:szCs w:val="24"/>
          <w:lang w:eastAsia="en-IN"/>
        </w:rPr>
        <w:t>.</w:t>
      </w:r>
      <w:r w:rsidRPr="006F446B">
        <w:rPr>
          <w:rFonts w:ascii="Times New Roman" w:eastAsia="Times New Roman" w:hAnsi="Times New Roman" w:cs="Times New Roman"/>
          <w:sz w:val="24"/>
          <w:szCs w:val="24"/>
          <w:lang w:eastAsia="en-IN"/>
        </w:rPr>
        <w:t> In addition, exchange of positive vibes can be observed only by meeting people. Instead of keeping contact details in their phones, they maintain a small diary which serves their all purposes of reminding important dates of their loved ones.</w:t>
      </w:r>
    </w:p>
    <w:p w14:paraId="09960464" w14:textId="77777777" w:rsidR="006F446B" w:rsidRPr="006F446B" w:rsidRDefault="006F446B" w:rsidP="006F446B">
      <w:pPr>
        <w:spacing w:after="225" w:line="240" w:lineRule="auto"/>
        <w:rPr>
          <w:rFonts w:ascii="Times New Roman" w:eastAsia="Times New Roman" w:hAnsi="Times New Roman" w:cs="Times New Roman"/>
          <w:sz w:val="24"/>
          <w:szCs w:val="24"/>
          <w:lang w:eastAsia="en-IN"/>
        </w:rPr>
      </w:pPr>
      <w:r w:rsidRPr="006F446B">
        <w:rPr>
          <w:rFonts w:ascii="Times New Roman" w:eastAsia="Times New Roman" w:hAnsi="Times New Roman" w:cs="Times New Roman"/>
          <w:sz w:val="24"/>
          <w:szCs w:val="24"/>
          <w:lang w:eastAsia="en-IN"/>
        </w:rPr>
        <w:t>To recapitulate, although communication through mobile phones is convenient and it bridges the gap of society </w:t>
      </w:r>
      <w:r w:rsidRPr="006F446B">
        <w:rPr>
          <w:rFonts w:ascii="Times New Roman" w:eastAsia="Times New Roman" w:hAnsi="Times New Roman" w:cs="Times New Roman"/>
          <w:color w:val="0000FF"/>
          <w:sz w:val="24"/>
          <w:szCs w:val="24"/>
          <w:lang w:eastAsia="en-IN"/>
        </w:rPr>
        <w:t>(bridges social gaps and individual differences)</w:t>
      </w:r>
      <w:r w:rsidRPr="006F446B">
        <w:rPr>
          <w:rFonts w:ascii="Times New Roman" w:eastAsia="Times New Roman" w:hAnsi="Times New Roman" w:cs="Times New Roman"/>
          <w:sz w:val="24"/>
          <w:szCs w:val="24"/>
          <w:lang w:eastAsia="en-IN"/>
        </w:rPr>
        <w:t> and individuals quite efficiently, however some people still believe in following old-tested methods of </w:t>
      </w:r>
      <w:r w:rsidRPr="006F446B">
        <w:rPr>
          <w:rFonts w:ascii="Times New Roman" w:eastAsia="Times New Roman" w:hAnsi="Times New Roman" w:cs="Times New Roman"/>
          <w:color w:val="0000FF"/>
          <w:sz w:val="24"/>
          <w:szCs w:val="24"/>
          <w:lang w:eastAsia="en-IN"/>
        </w:rPr>
        <w:t>personal</w:t>
      </w:r>
      <w:r w:rsidRPr="006F446B">
        <w:rPr>
          <w:rFonts w:ascii="Times New Roman" w:eastAsia="Times New Roman" w:hAnsi="Times New Roman" w:cs="Times New Roman"/>
          <w:sz w:val="24"/>
          <w:szCs w:val="24"/>
          <w:lang w:eastAsia="en-IN"/>
        </w:rPr>
        <w:t> communication that actually help them to be an integral part of their communities.</w:t>
      </w:r>
    </w:p>
    <w:p w14:paraId="4D0A719F" w14:textId="5B331A10" w:rsidR="006F446B" w:rsidRDefault="006F446B"/>
    <w:p w14:paraId="61C596E8" w14:textId="77777777" w:rsidR="006F446B" w:rsidRDefault="006F446B" w:rsidP="006F446B">
      <w:pPr>
        <w:pStyle w:val="Heading3"/>
        <w:shd w:val="clear" w:color="auto" w:fill="FFFFFF"/>
        <w:spacing w:before="0"/>
        <w:textAlignment w:val="baseline"/>
        <w:rPr>
          <w:rFonts w:ascii="Arial" w:hAnsi="Arial" w:cs="Arial"/>
          <w:color w:val="555555"/>
          <w:sz w:val="34"/>
          <w:szCs w:val="34"/>
        </w:rPr>
      </w:pPr>
      <w:r>
        <w:rPr>
          <w:rFonts w:ascii="Arial" w:hAnsi="Arial" w:cs="Arial"/>
          <w:b/>
          <w:bCs/>
          <w:color w:val="008080"/>
          <w:sz w:val="34"/>
          <w:szCs w:val="34"/>
          <w:bdr w:val="none" w:sz="0" w:space="0" w:color="auto" w:frame="1"/>
        </w:rPr>
        <w:t>In today’s world, many people use mobile phones and the internet to communication with others. This has resulted in the use of new words and different forms of spelling and grammar. Why do you think these changes have happened? Are they positive or negative development?</w:t>
      </w:r>
    </w:p>
    <w:p w14:paraId="743B1F0A" w14:textId="77777777" w:rsidR="006F446B" w:rsidRDefault="006F446B" w:rsidP="006F446B">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Give reasons for your answer and include any relevant examples from your own knowledge or experience.</w:t>
      </w:r>
    </w:p>
    <w:p w14:paraId="1B22BDE4" w14:textId="77777777" w:rsidR="006F446B" w:rsidRDefault="006F446B" w:rsidP="006F446B">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Fonts w:ascii="Arial" w:hAnsi="Arial" w:cs="Arial"/>
          <w:color w:val="555555"/>
          <w:sz w:val="26"/>
          <w:szCs w:val="26"/>
        </w:rPr>
        <w:t>You should write at least </w:t>
      </w:r>
      <w:r>
        <w:rPr>
          <w:rStyle w:val="Strong"/>
          <w:rFonts w:ascii="Arial" w:hAnsi="Arial" w:cs="Arial"/>
          <w:color w:val="555555"/>
          <w:sz w:val="26"/>
          <w:szCs w:val="26"/>
          <w:bdr w:val="none" w:sz="0" w:space="0" w:color="auto" w:frame="1"/>
        </w:rPr>
        <w:t>250</w:t>
      </w:r>
      <w:r>
        <w:rPr>
          <w:rFonts w:ascii="Arial" w:hAnsi="Arial" w:cs="Arial"/>
          <w:color w:val="555555"/>
          <w:sz w:val="26"/>
          <w:szCs w:val="26"/>
        </w:rPr>
        <w:t> words.</w:t>
      </w:r>
    </w:p>
    <w:p w14:paraId="1EDBA607" w14:textId="77777777" w:rsidR="006F446B" w:rsidRDefault="006F446B" w:rsidP="006F446B">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006400"/>
          <w:sz w:val="26"/>
          <w:szCs w:val="26"/>
          <w:bdr w:val="none" w:sz="0" w:space="0" w:color="auto" w:frame="1"/>
        </w:rPr>
        <w:lastRenderedPageBreak/>
        <w:t>Sample Answer:</w:t>
      </w:r>
      <w:r>
        <w:rPr>
          <w:rFonts w:ascii="Arial" w:hAnsi="Arial" w:cs="Arial"/>
          <w:color w:val="555555"/>
          <w:sz w:val="26"/>
          <w:szCs w:val="26"/>
        </w:rPr>
        <w:br/>
        <w:t>There have been many changes in the way people communicate over the last 20 years. It is understandable that these changes have affected people’s relationship and many new forms of words, abbreviations, grammatical rules and way of writing have emerged, whether this is a good thing or a bad thing should be justified.  </w:t>
      </w:r>
    </w:p>
    <w:p w14:paraId="6B7D17FB" w14:textId="77777777" w:rsidR="006F446B" w:rsidRDefault="006F446B" w:rsidP="006F446B">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In the past, people used to communicate by writing letters and speaking on the phone. However, technology has changed this, and now emails texts and the internet are the most common communication tools, especially for young people. These methods of technology are much faster than the old ones and these means that people write more quickly and communicate more frequently. Unfortunately, the speed of modern communication system has reduced the accuracy of our messages. This is because people make up their own words and abbreviations and some of these can become quite popular. In my hometown, for example, LOL means’ laugh out loud: and children write this and say it. What is more, punctuation may be missing, and people worry less about how they spell words. Yet language change is not necessarily a bad thing. Informal texts and emails are just messages between friends. It does not matter too much how they are written. The important thing is that people can switch to more accurate language when they need. However, if they lose this ability and formal communication becomes too careless, then there will be problems.</w:t>
      </w:r>
    </w:p>
    <w:p w14:paraId="390DF64A" w14:textId="77777777" w:rsidR="006F446B" w:rsidRDefault="006F446B" w:rsidP="006F446B">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All in all, I do not think you can stop changing, and you cannot prevent new ways of communicating. On the other hand, it is still necessary to make sure that everyone can appreciate and should have an interest in the past because it has made us what we are now.</w:t>
      </w:r>
    </w:p>
    <w:p w14:paraId="527BB852" w14:textId="77777777" w:rsidR="006F446B" w:rsidRDefault="006F446B">
      <w:bookmarkStart w:id="15" w:name="_GoBack"/>
      <w:bookmarkEnd w:id="15"/>
    </w:p>
    <w:sectPr w:rsidR="006F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9D"/>
    <w:rsid w:val="006F446B"/>
    <w:rsid w:val="00F6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3DB8"/>
  <w15:chartTrackingRefBased/>
  <w15:docId w15:val="{28BDD079-C0F4-4019-9982-DD237372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4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F4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446B"/>
    <w:rPr>
      <w:color w:val="0000FF"/>
      <w:u w:val="single"/>
    </w:rPr>
  </w:style>
  <w:style w:type="paragraph" w:customStyle="1" w:styleId="submitted">
    <w:name w:val="submitted"/>
    <w:basedOn w:val="Normal"/>
    <w:rsid w:val="006F4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F446B"/>
    <w:rPr>
      <w:rFonts w:ascii="Times New Roman" w:eastAsia="Times New Roman" w:hAnsi="Times New Roman" w:cs="Times New Roman"/>
      <w:b/>
      <w:bCs/>
      <w:kern w:val="36"/>
      <w:sz w:val="48"/>
      <w:szCs w:val="48"/>
      <w:lang w:eastAsia="en-IN"/>
    </w:rPr>
  </w:style>
  <w:style w:type="character" w:customStyle="1" w:styleId="text-by">
    <w:name w:val="text-by"/>
    <w:basedOn w:val="DefaultParagraphFont"/>
    <w:rsid w:val="006F446B"/>
  </w:style>
  <w:style w:type="character" w:customStyle="1" w:styleId="author">
    <w:name w:val="author"/>
    <w:basedOn w:val="DefaultParagraphFont"/>
    <w:rsid w:val="006F446B"/>
  </w:style>
  <w:style w:type="character" w:customStyle="1" w:styleId="text-on">
    <w:name w:val="text-on"/>
    <w:basedOn w:val="DefaultParagraphFont"/>
    <w:rsid w:val="006F446B"/>
  </w:style>
  <w:style w:type="character" w:customStyle="1" w:styleId="sep">
    <w:name w:val="sep"/>
    <w:basedOn w:val="DefaultParagraphFont"/>
    <w:rsid w:val="006F446B"/>
  </w:style>
  <w:style w:type="character" w:customStyle="1" w:styleId="commentcount">
    <w:name w:val="commentcount"/>
    <w:basedOn w:val="DefaultParagraphFont"/>
    <w:rsid w:val="006F446B"/>
  </w:style>
  <w:style w:type="character" w:styleId="Strong">
    <w:name w:val="Strong"/>
    <w:basedOn w:val="DefaultParagraphFont"/>
    <w:uiPriority w:val="22"/>
    <w:qFormat/>
    <w:rsid w:val="006F446B"/>
    <w:rPr>
      <w:b/>
      <w:bCs/>
    </w:rPr>
  </w:style>
  <w:style w:type="character" w:styleId="Emphasis">
    <w:name w:val="Emphasis"/>
    <w:basedOn w:val="DefaultParagraphFont"/>
    <w:uiPriority w:val="20"/>
    <w:qFormat/>
    <w:rsid w:val="006F446B"/>
    <w:rPr>
      <w:i/>
      <w:iCs/>
    </w:rPr>
  </w:style>
  <w:style w:type="character" w:customStyle="1" w:styleId="Heading3Char">
    <w:name w:val="Heading 3 Char"/>
    <w:basedOn w:val="DefaultParagraphFont"/>
    <w:link w:val="Heading3"/>
    <w:uiPriority w:val="9"/>
    <w:semiHidden/>
    <w:rsid w:val="006F44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93621">
      <w:bodyDiv w:val="1"/>
      <w:marLeft w:val="0"/>
      <w:marRight w:val="0"/>
      <w:marTop w:val="0"/>
      <w:marBottom w:val="0"/>
      <w:divBdr>
        <w:top w:val="none" w:sz="0" w:space="0" w:color="auto"/>
        <w:left w:val="none" w:sz="0" w:space="0" w:color="auto"/>
        <w:bottom w:val="none" w:sz="0" w:space="0" w:color="auto"/>
        <w:right w:val="none" w:sz="0" w:space="0" w:color="auto"/>
      </w:divBdr>
      <w:divsChild>
        <w:div w:id="1313801477">
          <w:marLeft w:val="0"/>
          <w:marRight w:val="0"/>
          <w:marTop w:val="0"/>
          <w:marBottom w:val="0"/>
          <w:divBdr>
            <w:top w:val="none" w:sz="0" w:space="0" w:color="auto"/>
            <w:left w:val="none" w:sz="0" w:space="0" w:color="auto"/>
            <w:bottom w:val="none" w:sz="0" w:space="0" w:color="auto"/>
            <w:right w:val="none" w:sz="0" w:space="0" w:color="auto"/>
          </w:divBdr>
          <w:divsChild>
            <w:div w:id="650787649">
              <w:marLeft w:val="0"/>
              <w:marRight w:val="0"/>
              <w:marTop w:val="0"/>
              <w:marBottom w:val="0"/>
              <w:divBdr>
                <w:top w:val="none" w:sz="0" w:space="0" w:color="auto"/>
                <w:left w:val="none" w:sz="0" w:space="0" w:color="auto"/>
                <w:bottom w:val="none" w:sz="0" w:space="0" w:color="auto"/>
                <w:right w:val="none" w:sz="0" w:space="0" w:color="auto"/>
              </w:divBdr>
            </w:div>
          </w:divsChild>
        </w:div>
        <w:div w:id="689644330">
          <w:marLeft w:val="0"/>
          <w:marRight w:val="0"/>
          <w:marTop w:val="0"/>
          <w:marBottom w:val="0"/>
          <w:divBdr>
            <w:top w:val="none" w:sz="0" w:space="0" w:color="auto"/>
            <w:left w:val="none" w:sz="0" w:space="0" w:color="auto"/>
            <w:bottom w:val="none" w:sz="0" w:space="0" w:color="auto"/>
            <w:right w:val="none" w:sz="0" w:space="0" w:color="auto"/>
          </w:divBdr>
          <w:divsChild>
            <w:div w:id="4549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30">
      <w:bodyDiv w:val="1"/>
      <w:marLeft w:val="0"/>
      <w:marRight w:val="0"/>
      <w:marTop w:val="0"/>
      <w:marBottom w:val="0"/>
      <w:divBdr>
        <w:top w:val="none" w:sz="0" w:space="0" w:color="auto"/>
        <w:left w:val="none" w:sz="0" w:space="0" w:color="auto"/>
        <w:bottom w:val="none" w:sz="0" w:space="0" w:color="auto"/>
        <w:right w:val="none" w:sz="0" w:space="0" w:color="auto"/>
      </w:divBdr>
      <w:divsChild>
        <w:div w:id="1624917121">
          <w:marLeft w:val="0"/>
          <w:marRight w:val="0"/>
          <w:marTop w:val="0"/>
          <w:marBottom w:val="450"/>
          <w:divBdr>
            <w:top w:val="none" w:sz="0" w:space="0" w:color="auto"/>
            <w:left w:val="none" w:sz="0" w:space="0" w:color="auto"/>
            <w:bottom w:val="none" w:sz="0" w:space="0" w:color="auto"/>
            <w:right w:val="none" w:sz="0" w:space="0" w:color="auto"/>
          </w:divBdr>
        </w:div>
      </w:divsChild>
    </w:div>
    <w:div w:id="207291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tecenglish.com/2018/01/24/ielts-essay-correction-moible-phones-have-changed-the-way-people-communicate/" TargetMode="External"/><Relationship Id="rId3" Type="http://schemas.openxmlformats.org/officeDocument/2006/relationships/webSettings" Target="webSettings.xml"/><Relationship Id="rId7" Type="http://schemas.openxmlformats.org/officeDocument/2006/relationships/hyperlink" Target="https://eltecenglish.com/author/eltecengli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tbig.com/users/dttt84920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testbig.com/users/dttt849200" TargetMode="External"/><Relationship Id="rId9" Type="http://schemas.openxmlformats.org/officeDocument/2006/relationships/hyperlink" Target="https://eltecenglish.com/2018/01/24/ielts-essay-correction-moible-phones-have-changed-the-way-people-commun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venugopalreddy beereddy</dc:creator>
  <cp:keywords/>
  <dc:description/>
  <cp:lastModifiedBy>venugopalreddy beereddy</cp:lastModifiedBy>
  <cp:revision>2</cp:revision>
  <dcterms:created xsi:type="dcterms:W3CDTF">2019-07-31T07:40:00Z</dcterms:created>
  <dcterms:modified xsi:type="dcterms:W3CDTF">2019-07-31T07:42:00Z</dcterms:modified>
</cp:coreProperties>
</file>